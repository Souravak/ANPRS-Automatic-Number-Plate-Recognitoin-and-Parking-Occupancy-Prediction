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B933D" w14:textId="77777777" w:rsidR="00216E29" w:rsidRDefault="00216E29" w:rsidP="00216E29"/>
    <w:p w14:paraId="1B8C5711" w14:textId="77777777" w:rsidR="00216E29" w:rsidRDefault="00216E29" w:rsidP="00216E29">
      <w:pPr>
        <w:jc w:val="center"/>
        <w:rPr>
          <w:b/>
          <w:sz w:val="36"/>
          <w:szCs w:val="36"/>
        </w:rPr>
      </w:pPr>
      <w:r>
        <w:rPr>
          <w:b/>
          <w:sz w:val="36"/>
          <w:szCs w:val="36"/>
        </w:rPr>
        <w:t>CHAPTER 1</w:t>
      </w:r>
    </w:p>
    <w:p w14:paraId="71F4DAB9" w14:textId="77777777" w:rsidR="00216E29" w:rsidRDefault="00216E29" w:rsidP="00216E29">
      <w:pPr>
        <w:jc w:val="center"/>
        <w:rPr>
          <w:b/>
          <w:sz w:val="36"/>
          <w:szCs w:val="36"/>
        </w:rPr>
      </w:pPr>
    </w:p>
    <w:p w14:paraId="5977EA36" w14:textId="77777777" w:rsidR="00216E29" w:rsidRDefault="00216E29" w:rsidP="00216E29">
      <w:pPr>
        <w:jc w:val="center"/>
        <w:rPr>
          <w:b/>
          <w:sz w:val="36"/>
          <w:szCs w:val="36"/>
        </w:rPr>
      </w:pPr>
      <w:r>
        <w:rPr>
          <w:b/>
          <w:sz w:val="36"/>
          <w:szCs w:val="36"/>
        </w:rPr>
        <w:t>INTRODUCTION</w:t>
      </w:r>
    </w:p>
    <w:p w14:paraId="6860EEF5" w14:textId="77777777" w:rsidR="00216E29" w:rsidRDefault="00216E29" w:rsidP="00216E29">
      <w:pPr>
        <w:rPr>
          <w:b/>
          <w:sz w:val="36"/>
          <w:szCs w:val="36"/>
        </w:rPr>
      </w:pPr>
    </w:p>
    <w:p w14:paraId="69BC28EF" w14:textId="77777777" w:rsidR="00216E29" w:rsidRDefault="00216E29" w:rsidP="00216E29">
      <w:pPr>
        <w:jc w:val="center"/>
        <w:rPr>
          <w:b/>
          <w:sz w:val="36"/>
          <w:szCs w:val="36"/>
        </w:rPr>
      </w:pPr>
    </w:p>
    <w:p w14:paraId="727B434B" w14:textId="77777777" w:rsidR="00216E29" w:rsidRPr="00205553" w:rsidRDefault="00216E29" w:rsidP="00216E29">
      <w:pPr>
        <w:spacing w:line="360" w:lineRule="auto"/>
        <w:ind w:firstLine="720"/>
        <w:jc w:val="both"/>
        <w:rPr>
          <w:sz w:val="24"/>
          <w:szCs w:val="24"/>
        </w:rPr>
      </w:pPr>
      <w:r w:rsidRPr="00205553">
        <w:rPr>
          <w:sz w:val="24"/>
          <w:szCs w:val="24"/>
        </w:rPr>
        <w:t xml:space="preserve">The search for an empty parking spot can become an agonizing experience for the city’s urban drivers. A recent article claims that drivers cruising for a parking spot in SF generate 30% of all downtown congestion. These wasted miles not only increase traffic congestion, but also lead to more pollution and driver anxiety. In order to alleviate this problem, the city armed 7000 metered parking spaces and 12,250 garages spots (total of 593 parking lots) with sensors and introduced a mobile application called SFpark, which provides real time information about availability of a parking lot to drivers. </w:t>
      </w:r>
    </w:p>
    <w:p w14:paraId="7DD198B7" w14:textId="77777777" w:rsidR="00216E29" w:rsidRDefault="00216E29" w:rsidP="00216E29">
      <w:pPr>
        <w:spacing w:line="360" w:lineRule="auto"/>
        <w:ind w:firstLine="720"/>
        <w:jc w:val="both"/>
        <w:rPr>
          <w:sz w:val="24"/>
          <w:szCs w:val="24"/>
          <w:highlight w:val="white"/>
        </w:rPr>
      </w:pPr>
      <w:r w:rsidRPr="00205553">
        <w:rPr>
          <w:sz w:val="24"/>
          <w:szCs w:val="24"/>
        </w:rPr>
        <w:t>However, safety experts worry that drivers looking for parking may focus too much on their phone and not enough on the road. Furthermore, the current solution does not allow drivers to plan ahead of a trip. We wish to tackle the parking problem by (i) predicting the occupancy rate, defined as number of occupied parking spots over total number of spots, of parking lots in a given future time (ii) working on aggregated parking lots to explore if there is estimation error reduction pattern in occupancy prediction, (iii) classifying daily parking occupancy patterns to investigate different travel behaviour at different time.</w:t>
      </w:r>
      <w:r>
        <w:rPr>
          <w:sz w:val="24"/>
          <w:szCs w:val="24"/>
        </w:rPr>
        <w:t xml:space="preserve"> Automatic Number Plate Recognition and Parking Occupancy Prediction System (ANPR&amp;POPS).</w:t>
      </w:r>
    </w:p>
    <w:p w14:paraId="6CDCAA13" w14:textId="77777777" w:rsidR="00216E29" w:rsidRDefault="00216E29" w:rsidP="00216E29">
      <w:pPr>
        <w:spacing w:line="360" w:lineRule="auto"/>
        <w:jc w:val="both"/>
        <w:rPr>
          <w:b/>
          <w:sz w:val="24"/>
          <w:szCs w:val="24"/>
        </w:rPr>
      </w:pPr>
    </w:p>
    <w:p w14:paraId="68759602" w14:textId="77777777" w:rsidR="00216E29" w:rsidRDefault="00216E29" w:rsidP="00216E29"/>
    <w:p w14:paraId="0208B55B" w14:textId="77777777" w:rsidR="00216E29" w:rsidRDefault="00216E29" w:rsidP="00216E29">
      <w:r>
        <w:br w:type="page"/>
      </w:r>
    </w:p>
    <w:p w14:paraId="23220361" w14:textId="77777777" w:rsidR="00216E29" w:rsidRDefault="00216E29" w:rsidP="00216E29"/>
    <w:p w14:paraId="6AE8773B" w14:textId="77777777" w:rsidR="00216E29" w:rsidRDefault="00216E29" w:rsidP="00216E29">
      <w:pPr>
        <w:spacing w:line="360" w:lineRule="auto"/>
        <w:jc w:val="center"/>
        <w:rPr>
          <w:b/>
          <w:sz w:val="36"/>
          <w:szCs w:val="36"/>
        </w:rPr>
      </w:pPr>
      <w:r>
        <w:rPr>
          <w:b/>
          <w:sz w:val="36"/>
          <w:szCs w:val="36"/>
        </w:rPr>
        <w:t xml:space="preserve">CHAPTER 2  </w:t>
      </w:r>
    </w:p>
    <w:p w14:paraId="7332FEDA" w14:textId="77777777" w:rsidR="00216E29" w:rsidRDefault="00216E29" w:rsidP="00216E29">
      <w:pPr>
        <w:spacing w:line="360" w:lineRule="auto"/>
        <w:jc w:val="center"/>
        <w:rPr>
          <w:b/>
          <w:sz w:val="36"/>
          <w:szCs w:val="36"/>
        </w:rPr>
      </w:pPr>
      <w:r>
        <w:rPr>
          <w:b/>
          <w:sz w:val="36"/>
          <w:szCs w:val="36"/>
        </w:rPr>
        <w:t>SCHEDULE</w:t>
      </w:r>
    </w:p>
    <w:p w14:paraId="0667EB1C" w14:textId="77777777" w:rsidR="00216E29" w:rsidRDefault="00216E29" w:rsidP="00216E29">
      <w:pPr>
        <w:jc w:val="center"/>
      </w:pPr>
    </w:p>
    <w:p w14:paraId="5BB332AA" w14:textId="77777777" w:rsidR="00216E29" w:rsidRDefault="00216E29" w:rsidP="00216E29">
      <w:pPr>
        <w:spacing w:before="480" w:after="240" w:line="360" w:lineRule="auto"/>
        <w:ind w:firstLine="720"/>
        <w:jc w:val="both"/>
        <w:rPr>
          <w:sz w:val="24"/>
          <w:szCs w:val="24"/>
        </w:rPr>
      </w:pPr>
      <w:r>
        <w:rPr>
          <w:sz w:val="24"/>
          <w:szCs w:val="24"/>
        </w:rPr>
        <w:t>A schedule is a listing of project’s milestones, activities and deliverables, usually with intended start and finish dates. Those items are often estimated in terms of resource allocation, budget and duration, linked by dependencies and scheduled events. A schedule is commonly used in project planning and in project management. There are several types of inputs to create a project schedule.</w:t>
      </w:r>
    </w:p>
    <w:p w14:paraId="04AB8505" w14:textId="77777777" w:rsidR="00216E29" w:rsidRDefault="00216E29" w:rsidP="00216E29">
      <w:pPr>
        <w:numPr>
          <w:ilvl w:val="0"/>
          <w:numId w:val="1"/>
        </w:numPr>
        <w:pBdr>
          <w:top w:val="nil"/>
          <w:left w:val="nil"/>
          <w:bottom w:val="nil"/>
          <w:right w:val="nil"/>
          <w:between w:val="nil"/>
        </w:pBdr>
        <w:spacing w:after="0" w:line="360" w:lineRule="auto"/>
        <w:jc w:val="both"/>
        <w:rPr>
          <w:color w:val="000000"/>
          <w:sz w:val="24"/>
          <w:szCs w:val="24"/>
        </w:rPr>
      </w:pPr>
      <w:r>
        <w:rPr>
          <w:color w:val="000000"/>
          <w:sz w:val="24"/>
          <w:szCs w:val="24"/>
        </w:rPr>
        <w:t>personal and project calendars</w:t>
      </w:r>
    </w:p>
    <w:p w14:paraId="431ABB73" w14:textId="77777777" w:rsidR="00216E29" w:rsidRDefault="00216E29" w:rsidP="00216E29">
      <w:pPr>
        <w:numPr>
          <w:ilvl w:val="0"/>
          <w:numId w:val="1"/>
        </w:numPr>
        <w:pBdr>
          <w:top w:val="nil"/>
          <w:left w:val="nil"/>
          <w:bottom w:val="nil"/>
          <w:right w:val="nil"/>
          <w:between w:val="nil"/>
        </w:pBdr>
        <w:spacing w:after="0" w:line="360" w:lineRule="auto"/>
        <w:jc w:val="both"/>
        <w:rPr>
          <w:color w:val="000000"/>
          <w:sz w:val="24"/>
          <w:szCs w:val="24"/>
        </w:rPr>
      </w:pPr>
      <w:r>
        <w:rPr>
          <w:color w:val="000000"/>
          <w:sz w:val="24"/>
          <w:szCs w:val="24"/>
        </w:rPr>
        <w:t>description of project scope</w:t>
      </w:r>
    </w:p>
    <w:p w14:paraId="7396122D" w14:textId="77777777" w:rsidR="00216E29" w:rsidRDefault="00216E29" w:rsidP="00216E29">
      <w:pPr>
        <w:numPr>
          <w:ilvl w:val="0"/>
          <w:numId w:val="1"/>
        </w:numPr>
        <w:pBdr>
          <w:top w:val="nil"/>
          <w:left w:val="nil"/>
          <w:bottom w:val="nil"/>
          <w:right w:val="nil"/>
          <w:between w:val="nil"/>
        </w:pBdr>
        <w:spacing w:after="0" w:line="360" w:lineRule="auto"/>
        <w:jc w:val="both"/>
        <w:rPr>
          <w:color w:val="000000"/>
          <w:sz w:val="24"/>
          <w:szCs w:val="24"/>
        </w:rPr>
      </w:pPr>
      <w:r>
        <w:rPr>
          <w:color w:val="000000"/>
          <w:sz w:val="24"/>
          <w:szCs w:val="24"/>
        </w:rPr>
        <w:t>project risks</w:t>
      </w:r>
    </w:p>
    <w:p w14:paraId="5F443BA9" w14:textId="77777777" w:rsidR="00216E29" w:rsidRDefault="00216E29" w:rsidP="00216E29">
      <w:pPr>
        <w:numPr>
          <w:ilvl w:val="0"/>
          <w:numId w:val="1"/>
        </w:numPr>
        <w:pBdr>
          <w:top w:val="nil"/>
          <w:left w:val="nil"/>
          <w:bottom w:val="nil"/>
          <w:right w:val="nil"/>
          <w:between w:val="nil"/>
        </w:pBdr>
        <w:spacing w:after="360" w:line="360" w:lineRule="auto"/>
        <w:jc w:val="both"/>
        <w:rPr>
          <w:color w:val="000000"/>
          <w:sz w:val="24"/>
          <w:szCs w:val="24"/>
        </w:rPr>
      </w:pPr>
      <w:r>
        <w:rPr>
          <w:color w:val="000000"/>
          <w:sz w:val="24"/>
          <w:szCs w:val="24"/>
        </w:rPr>
        <w:t>list of activities and resource requirements</w:t>
      </w:r>
    </w:p>
    <w:p w14:paraId="57B1B136" w14:textId="77777777" w:rsidR="00216E29" w:rsidRDefault="00216E29" w:rsidP="00216E29">
      <w:pPr>
        <w:spacing w:line="360" w:lineRule="auto"/>
        <w:ind w:firstLine="720"/>
        <w:jc w:val="both"/>
        <w:rPr>
          <w:sz w:val="24"/>
          <w:szCs w:val="24"/>
        </w:rPr>
      </w:pPr>
      <w:r>
        <w:t>Th</w:t>
      </w:r>
      <w:r>
        <w:rPr>
          <w:sz w:val="24"/>
          <w:szCs w:val="24"/>
        </w:rPr>
        <w:t>e graphical representation of the project’s activities, the time takes to complete them and the sequence in which they must be done is typically created by using Gantt chart and PERT charts. Because of the uncertainty involved, the schedule is reviewed regularly, and is often revised while the project is in progress.</w:t>
      </w:r>
    </w:p>
    <w:p w14:paraId="56E85742" w14:textId="77777777" w:rsidR="00216E29" w:rsidRDefault="00216E29" w:rsidP="00216E29">
      <w:pPr>
        <w:rPr>
          <w:sz w:val="24"/>
          <w:szCs w:val="24"/>
        </w:rPr>
      </w:pPr>
    </w:p>
    <w:p w14:paraId="2A68555F" w14:textId="77777777" w:rsidR="00216E29" w:rsidRDefault="00216E29" w:rsidP="00216E29">
      <w:pPr>
        <w:spacing w:before="240" w:after="360" w:line="360" w:lineRule="auto"/>
        <w:rPr>
          <w:b/>
          <w:sz w:val="28"/>
          <w:szCs w:val="28"/>
        </w:rPr>
      </w:pPr>
      <w:r>
        <w:rPr>
          <w:b/>
          <w:sz w:val="28"/>
          <w:szCs w:val="28"/>
        </w:rPr>
        <w:t>2.1   List Of Resource</w:t>
      </w:r>
    </w:p>
    <w:p w14:paraId="7F9FE18B" w14:textId="77777777" w:rsidR="00216E29" w:rsidRDefault="00216E29" w:rsidP="00216E29">
      <w:pPr>
        <w:spacing w:before="240" w:after="360" w:line="360" w:lineRule="auto"/>
        <w:ind w:firstLine="720"/>
        <w:rPr>
          <w:sz w:val="24"/>
          <w:szCs w:val="24"/>
        </w:rPr>
      </w:pPr>
      <w:r>
        <w:rPr>
          <w:sz w:val="24"/>
          <w:szCs w:val="24"/>
        </w:rPr>
        <w:t xml:space="preserve">The resources meant to the human resources needed in each stage of the scheduled functions. These are listed in the figure 2.1 </w:t>
      </w:r>
    </w:p>
    <w:tbl>
      <w:tblPr>
        <w:tblW w:w="9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1"/>
        <w:gridCol w:w="2558"/>
        <w:gridCol w:w="957"/>
        <w:gridCol w:w="3458"/>
        <w:gridCol w:w="1306"/>
        <w:tblGridChange w:id="0">
          <w:tblGrid>
            <w:gridCol w:w="821"/>
            <w:gridCol w:w="2558"/>
            <w:gridCol w:w="957"/>
            <w:gridCol w:w="3458"/>
            <w:gridCol w:w="1306"/>
          </w:tblGrid>
        </w:tblGridChange>
      </w:tblGrid>
      <w:tr w:rsidR="00B34770" w14:paraId="67AD092E" w14:textId="77777777" w:rsidTr="00B34770">
        <w:trPr>
          <w:trHeight w:val="113"/>
        </w:trPr>
        <w:tc>
          <w:tcPr>
            <w:tcW w:w="8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EA6EB" w14:textId="77777777" w:rsidR="00B34770" w:rsidRDefault="00B34770" w:rsidP="00536566">
            <w:pPr>
              <w:rPr>
                <w:b/>
                <w:sz w:val="24"/>
                <w:szCs w:val="24"/>
              </w:rPr>
            </w:pPr>
            <w:r>
              <w:rPr>
                <w:b/>
                <w:sz w:val="24"/>
                <w:szCs w:val="24"/>
              </w:rPr>
              <w:t>Sl no:</w:t>
            </w:r>
          </w:p>
        </w:tc>
        <w:tc>
          <w:tcPr>
            <w:tcW w:w="2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765CAA" w14:textId="77777777" w:rsidR="00B34770" w:rsidRDefault="00B34770" w:rsidP="00536566">
            <w:pPr>
              <w:rPr>
                <w:b/>
                <w:sz w:val="24"/>
                <w:szCs w:val="24"/>
              </w:rPr>
            </w:pPr>
            <w:r>
              <w:rPr>
                <w:b/>
                <w:sz w:val="24"/>
                <w:szCs w:val="24"/>
              </w:rPr>
              <w:t xml:space="preserve">Name </w:t>
            </w:r>
          </w:p>
        </w:tc>
        <w:tc>
          <w:tcPr>
            <w:tcW w:w="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DB0AF" w14:textId="77777777" w:rsidR="00B34770" w:rsidRDefault="00B34770" w:rsidP="00536566">
            <w:pPr>
              <w:rPr>
                <w:b/>
                <w:sz w:val="24"/>
                <w:szCs w:val="24"/>
              </w:rPr>
            </w:pPr>
            <w:r>
              <w:rPr>
                <w:b/>
                <w:sz w:val="24"/>
                <w:szCs w:val="24"/>
              </w:rPr>
              <w:t>Type</w:t>
            </w:r>
          </w:p>
        </w:tc>
        <w:tc>
          <w:tcPr>
            <w:tcW w:w="34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01BFD" w14:textId="77777777" w:rsidR="00B34770" w:rsidRDefault="00B34770" w:rsidP="00536566">
            <w:pPr>
              <w:rPr>
                <w:b/>
                <w:sz w:val="24"/>
                <w:szCs w:val="24"/>
              </w:rPr>
            </w:pPr>
            <w:r>
              <w:rPr>
                <w:b/>
                <w:sz w:val="24"/>
                <w:szCs w:val="24"/>
              </w:rPr>
              <w:t>Email address</w:t>
            </w:r>
          </w:p>
        </w:tc>
        <w:tc>
          <w:tcPr>
            <w:tcW w:w="13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3EA0D5" w14:textId="77777777" w:rsidR="00B34770" w:rsidRDefault="00B34770" w:rsidP="00536566">
            <w:pPr>
              <w:rPr>
                <w:b/>
                <w:sz w:val="24"/>
                <w:szCs w:val="24"/>
              </w:rPr>
            </w:pPr>
            <w:r>
              <w:rPr>
                <w:b/>
                <w:sz w:val="24"/>
                <w:szCs w:val="24"/>
              </w:rPr>
              <w:t>Max Units</w:t>
            </w:r>
          </w:p>
        </w:tc>
      </w:tr>
      <w:tr w:rsidR="00B34770" w14:paraId="11F2182B" w14:textId="77777777" w:rsidTr="00B34770">
        <w:trPr>
          <w:trHeight w:val="109"/>
        </w:trPr>
        <w:tc>
          <w:tcPr>
            <w:tcW w:w="821"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74462903" w14:textId="77777777" w:rsidR="00B34770" w:rsidRDefault="00B34770" w:rsidP="00536566">
            <w:pPr>
              <w:pBdr>
                <w:top w:val="nil"/>
                <w:left w:val="nil"/>
                <w:bottom w:val="nil"/>
                <w:right w:val="nil"/>
                <w:between w:val="nil"/>
              </w:pBdr>
              <w:rPr>
                <w:sz w:val="24"/>
                <w:szCs w:val="24"/>
              </w:rPr>
            </w:pPr>
            <w:r>
              <w:rPr>
                <w:sz w:val="24"/>
                <w:szCs w:val="24"/>
              </w:rPr>
              <w:t>1</w:t>
            </w:r>
          </w:p>
        </w:tc>
        <w:tc>
          <w:tcPr>
            <w:tcW w:w="2558"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42A0493B" w14:textId="77777777" w:rsidR="00B34770" w:rsidRDefault="00B34770" w:rsidP="00536566">
            <w:pPr>
              <w:pBdr>
                <w:top w:val="nil"/>
                <w:left w:val="nil"/>
                <w:bottom w:val="nil"/>
                <w:right w:val="nil"/>
                <w:between w:val="nil"/>
              </w:pBdr>
              <w:rPr>
                <w:sz w:val="24"/>
                <w:szCs w:val="24"/>
              </w:rPr>
            </w:pPr>
            <w:r>
              <w:rPr>
                <w:sz w:val="24"/>
                <w:szCs w:val="24"/>
              </w:rPr>
              <w:t>Software Engineer 1</w:t>
            </w:r>
          </w:p>
        </w:tc>
        <w:tc>
          <w:tcPr>
            <w:tcW w:w="957"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1A264111" w14:textId="77777777" w:rsidR="00B34770" w:rsidRDefault="00B34770" w:rsidP="00536566">
            <w:pPr>
              <w:pBdr>
                <w:top w:val="nil"/>
                <w:left w:val="nil"/>
                <w:bottom w:val="nil"/>
                <w:right w:val="nil"/>
                <w:between w:val="nil"/>
              </w:pBdr>
              <w:rPr>
                <w:sz w:val="24"/>
                <w:szCs w:val="24"/>
              </w:rPr>
            </w:pPr>
            <w:r>
              <w:rPr>
                <w:sz w:val="24"/>
                <w:szCs w:val="24"/>
              </w:rPr>
              <w:t>Work</w:t>
            </w:r>
          </w:p>
        </w:tc>
        <w:tc>
          <w:tcPr>
            <w:tcW w:w="3458"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489ADA7A" w14:textId="77777777" w:rsidR="00B34770" w:rsidRDefault="00B34770" w:rsidP="00536566">
            <w:pPr>
              <w:pBdr>
                <w:top w:val="nil"/>
                <w:left w:val="nil"/>
                <w:bottom w:val="nil"/>
                <w:right w:val="nil"/>
                <w:between w:val="nil"/>
              </w:pBdr>
              <w:rPr>
                <w:sz w:val="24"/>
                <w:szCs w:val="24"/>
              </w:rPr>
            </w:pPr>
            <w:r>
              <w:rPr>
                <w:sz w:val="24"/>
                <w:szCs w:val="24"/>
              </w:rPr>
              <w:t>souravak211@gmail.com</w:t>
            </w:r>
          </w:p>
        </w:tc>
        <w:tc>
          <w:tcPr>
            <w:tcW w:w="1306"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77BC6816" w14:textId="77777777" w:rsidR="00B34770" w:rsidRDefault="00B34770" w:rsidP="00536566">
            <w:pPr>
              <w:pBdr>
                <w:top w:val="nil"/>
                <w:left w:val="nil"/>
                <w:bottom w:val="nil"/>
                <w:right w:val="nil"/>
                <w:between w:val="nil"/>
              </w:pBdr>
              <w:rPr>
                <w:sz w:val="24"/>
                <w:szCs w:val="24"/>
              </w:rPr>
            </w:pPr>
            <w:r>
              <w:rPr>
                <w:sz w:val="24"/>
                <w:szCs w:val="24"/>
              </w:rPr>
              <w:t>100%</w:t>
            </w:r>
          </w:p>
        </w:tc>
      </w:tr>
      <w:tr w:rsidR="00B34770" w14:paraId="6E256950" w14:textId="77777777" w:rsidTr="00B34770">
        <w:trPr>
          <w:trHeight w:val="113"/>
        </w:trPr>
        <w:tc>
          <w:tcPr>
            <w:tcW w:w="821"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0F95ECFC" w14:textId="77777777" w:rsidR="00B34770" w:rsidRDefault="00B34770" w:rsidP="00536566">
            <w:pPr>
              <w:pBdr>
                <w:top w:val="nil"/>
                <w:left w:val="nil"/>
                <w:bottom w:val="nil"/>
                <w:right w:val="nil"/>
                <w:between w:val="nil"/>
              </w:pBdr>
              <w:rPr>
                <w:sz w:val="24"/>
                <w:szCs w:val="24"/>
              </w:rPr>
            </w:pPr>
            <w:r>
              <w:rPr>
                <w:sz w:val="24"/>
                <w:szCs w:val="24"/>
              </w:rPr>
              <w:t>2</w:t>
            </w:r>
          </w:p>
        </w:tc>
        <w:tc>
          <w:tcPr>
            <w:tcW w:w="2558"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05B13E57" w14:textId="77777777" w:rsidR="00B34770" w:rsidRDefault="00B34770" w:rsidP="00536566">
            <w:pPr>
              <w:pBdr>
                <w:top w:val="nil"/>
                <w:left w:val="nil"/>
                <w:bottom w:val="nil"/>
                <w:right w:val="nil"/>
                <w:between w:val="nil"/>
              </w:pBdr>
              <w:rPr>
                <w:sz w:val="24"/>
                <w:szCs w:val="24"/>
              </w:rPr>
            </w:pPr>
            <w:r>
              <w:rPr>
                <w:sz w:val="24"/>
                <w:szCs w:val="24"/>
              </w:rPr>
              <w:t>Software Engineer 2</w:t>
            </w:r>
          </w:p>
        </w:tc>
        <w:tc>
          <w:tcPr>
            <w:tcW w:w="957"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7BB14B52" w14:textId="77777777" w:rsidR="00B34770" w:rsidRDefault="00B34770" w:rsidP="00536566">
            <w:pPr>
              <w:pBdr>
                <w:top w:val="nil"/>
                <w:left w:val="nil"/>
                <w:bottom w:val="nil"/>
                <w:right w:val="nil"/>
                <w:between w:val="nil"/>
              </w:pBdr>
              <w:rPr>
                <w:sz w:val="24"/>
                <w:szCs w:val="24"/>
              </w:rPr>
            </w:pPr>
            <w:r>
              <w:rPr>
                <w:sz w:val="24"/>
                <w:szCs w:val="24"/>
              </w:rPr>
              <w:t>Work</w:t>
            </w:r>
          </w:p>
        </w:tc>
        <w:tc>
          <w:tcPr>
            <w:tcW w:w="3458"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5BA38013" w14:textId="77777777" w:rsidR="00B34770" w:rsidRDefault="00B34770" w:rsidP="00536566">
            <w:pPr>
              <w:pBdr>
                <w:top w:val="nil"/>
                <w:left w:val="nil"/>
                <w:bottom w:val="nil"/>
                <w:right w:val="nil"/>
                <w:between w:val="nil"/>
              </w:pBdr>
              <w:rPr>
                <w:sz w:val="24"/>
                <w:szCs w:val="24"/>
              </w:rPr>
            </w:pPr>
            <w:r>
              <w:rPr>
                <w:sz w:val="24"/>
                <w:szCs w:val="24"/>
              </w:rPr>
              <w:t>mithunmsman123@gmail.com</w:t>
            </w:r>
          </w:p>
        </w:tc>
        <w:tc>
          <w:tcPr>
            <w:tcW w:w="1306"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2A753956" w14:textId="77777777" w:rsidR="00B34770" w:rsidRDefault="00B34770" w:rsidP="00536566">
            <w:pPr>
              <w:pBdr>
                <w:top w:val="nil"/>
                <w:left w:val="nil"/>
                <w:bottom w:val="nil"/>
                <w:right w:val="nil"/>
                <w:between w:val="nil"/>
              </w:pBdr>
              <w:rPr>
                <w:sz w:val="24"/>
                <w:szCs w:val="24"/>
              </w:rPr>
            </w:pPr>
            <w:r>
              <w:rPr>
                <w:sz w:val="24"/>
                <w:szCs w:val="24"/>
              </w:rPr>
              <w:t>100%</w:t>
            </w:r>
          </w:p>
        </w:tc>
      </w:tr>
      <w:tr w:rsidR="00B34770" w14:paraId="213A4199" w14:textId="77777777" w:rsidTr="00B34770">
        <w:trPr>
          <w:trHeight w:val="109"/>
        </w:trPr>
        <w:tc>
          <w:tcPr>
            <w:tcW w:w="821"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2C46106F" w14:textId="77777777" w:rsidR="00B34770" w:rsidRDefault="00B34770" w:rsidP="00536566">
            <w:pPr>
              <w:pBdr>
                <w:top w:val="nil"/>
                <w:left w:val="nil"/>
                <w:bottom w:val="nil"/>
                <w:right w:val="nil"/>
                <w:between w:val="nil"/>
              </w:pBdr>
              <w:rPr>
                <w:sz w:val="24"/>
                <w:szCs w:val="24"/>
              </w:rPr>
            </w:pPr>
            <w:r>
              <w:rPr>
                <w:sz w:val="24"/>
                <w:szCs w:val="24"/>
              </w:rPr>
              <w:t>3</w:t>
            </w:r>
          </w:p>
        </w:tc>
        <w:tc>
          <w:tcPr>
            <w:tcW w:w="2558"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16F13B3B" w14:textId="77777777" w:rsidR="00B34770" w:rsidRDefault="00B34770" w:rsidP="00536566">
            <w:pPr>
              <w:pBdr>
                <w:top w:val="nil"/>
                <w:left w:val="nil"/>
                <w:bottom w:val="nil"/>
                <w:right w:val="nil"/>
                <w:between w:val="nil"/>
              </w:pBdr>
              <w:rPr>
                <w:sz w:val="24"/>
                <w:szCs w:val="24"/>
              </w:rPr>
            </w:pPr>
            <w:r>
              <w:rPr>
                <w:sz w:val="24"/>
                <w:szCs w:val="24"/>
              </w:rPr>
              <w:t>Software Engineer 3</w:t>
            </w:r>
          </w:p>
        </w:tc>
        <w:tc>
          <w:tcPr>
            <w:tcW w:w="957"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3F7A1628" w14:textId="77777777" w:rsidR="00B34770" w:rsidRDefault="00B34770" w:rsidP="00536566">
            <w:pPr>
              <w:pBdr>
                <w:top w:val="nil"/>
                <w:left w:val="nil"/>
                <w:bottom w:val="nil"/>
                <w:right w:val="nil"/>
                <w:between w:val="nil"/>
              </w:pBdr>
              <w:rPr>
                <w:sz w:val="24"/>
                <w:szCs w:val="24"/>
              </w:rPr>
            </w:pPr>
            <w:r>
              <w:rPr>
                <w:sz w:val="24"/>
                <w:szCs w:val="24"/>
              </w:rPr>
              <w:t>Work</w:t>
            </w:r>
          </w:p>
        </w:tc>
        <w:tc>
          <w:tcPr>
            <w:tcW w:w="3458"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49B0E08F" w14:textId="77777777" w:rsidR="00B34770" w:rsidRDefault="00B34770" w:rsidP="00536566">
            <w:pPr>
              <w:pBdr>
                <w:top w:val="nil"/>
                <w:left w:val="nil"/>
                <w:bottom w:val="nil"/>
                <w:right w:val="nil"/>
                <w:between w:val="nil"/>
              </w:pBdr>
              <w:rPr>
                <w:sz w:val="24"/>
                <w:szCs w:val="24"/>
              </w:rPr>
            </w:pPr>
            <w:r w:rsidRPr="00827AEF">
              <w:rPr>
                <w:sz w:val="24"/>
                <w:szCs w:val="24"/>
              </w:rPr>
              <w:t>adithyanmm17@gmail.com</w:t>
            </w:r>
          </w:p>
        </w:tc>
        <w:tc>
          <w:tcPr>
            <w:tcW w:w="1306" w:type="dxa"/>
            <w:tcBorders>
              <w:top w:val="single" w:sz="4" w:space="0" w:color="000000"/>
              <w:left w:val="single" w:sz="4" w:space="0" w:color="000000"/>
              <w:bottom w:val="single" w:sz="4" w:space="0" w:color="000000"/>
              <w:right w:val="single" w:sz="4" w:space="0" w:color="000000"/>
            </w:tcBorders>
            <w:shd w:val="clear" w:color="auto" w:fill="FFE599"/>
            <w:tcMar>
              <w:top w:w="0" w:type="dxa"/>
              <w:left w:w="108" w:type="dxa"/>
              <w:bottom w:w="0" w:type="dxa"/>
              <w:right w:w="108" w:type="dxa"/>
            </w:tcMar>
          </w:tcPr>
          <w:p w14:paraId="21A3BA99" w14:textId="77777777" w:rsidR="00B34770" w:rsidRDefault="00B34770" w:rsidP="00536566">
            <w:pPr>
              <w:pBdr>
                <w:top w:val="nil"/>
                <w:left w:val="nil"/>
                <w:bottom w:val="nil"/>
                <w:right w:val="nil"/>
                <w:between w:val="nil"/>
              </w:pBdr>
              <w:rPr>
                <w:sz w:val="24"/>
                <w:szCs w:val="24"/>
              </w:rPr>
            </w:pPr>
            <w:r>
              <w:rPr>
                <w:sz w:val="24"/>
                <w:szCs w:val="24"/>
              </w:rPr>
              <w:t>100%</w:t>
            </w:r>
          </w:p>
        </w:tc>
      </w:tr>
    </w:tbl>
    <w:p w14:paraId="48907EE2" w14:textId="77777777" w:rsidR="00216E29" w:rsidRDefault="00216E29" w:rsidP="00216E29"/>
    <w:p w14:paraId="6A606EF4" w14:textId="77777777" w:rsidR="00216E29" w:rsidRDefault="00216E29" w:rsidP="00216E29">
      <w:pPr>
        <w:jc w:val="center"/>
        <w:rPr>
          <w:b/>
        </w:rPr>
      </w:pPr>
      <w:r>
        <w:rPr>
          <w:b/>
        </w:rPr>
        <w:t>Figure 2.1 List of Resources</w:t>
      </w:r>
      <w:r>
        <w:br w:type="page"/>
      </w:r>
    </w:p>
    <w:p w14:paraId="108D7217" w14:textId="77777777" w:rsidR="00216E29" w:rsidRDefault="00216E29" w:rsidP="00216E29">
      <w:pPr>
        <w:spacing w:line="360" w:lineRule="auto"/>
        <w:rPr>
          <w:b/>
          <w:sz w:val="28"/>
          <w:szCs w:val="28"/>
        </w:rPr>
      </w:pPr>
      <w:r>
        <w:rPr>
          <w:b/>
          <w:sz w:val="28"/>
          <w:szCs w:val="28"/>
        </w:rPr>
        <w:lastRenderedPageBreak/>
        <w:t>2.2 Plan Document</w:t>
      </w:r>
    </w:p>
    <w:p w14:paraId="1D5EA1F7" w14:textId="77777777" w:rsidR="00216E29" w:rsidRDefault="00216E29" w:rsidP="00216E29">
      <w:pPr>
        <w:spacing w:line="360" w:lineRule="auto"/>
        <w:jc w:val="both"/>
        <w:rPr>
          <w:sz w:val="24"/>
          <w:szCs w:val="24"/>
        </w:rPr>
      </w:pPr>
      <w:r>
        <w:rPr>
          <w:b/>
          <w:sz w:val="28"/>
          <w:szCs w:val="28"/>
        </w:rPr>
        <w:tab/>
      </w:r>
      <w:r>
        <w:rPr>
          <w:sz w:val="24"/>
          <w:szCs w:val="24"/>
        </w:rPr>
        <w:t xml:space="preserve">The plan document given the figure 2.2 indicates the scheduling of each activity in the development of the Automatic Number Plate Recognition and Parking Occupancy Prediction System. The Project started on June 1, 2022. Each row provides the time scheduling and the resource allocated to the activity. </w:t>
      </w:r>
    </w:p>
    <w:p w14:paraId="527850C1" w14:textId="77777777" w:rsidR="00216E29" w:rsidRDefault="00216E29" w:rsidP="00216E29">
      <w:pPr>
        <w:spacing w:line="360" w:lineRule="auto"/>
        <w:rPr>
          <w:sz w:val="24"/>
          <w:szCs w:val="24"/>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4"/>
        <w:gridCol w:w="2079"/>
        <w:gridCol w:w="927"/>
        <w:gridCol w:w="1128"/>
        <w:gridCol w:w="1128"/>
        <w:gridCol w:w="1316"/>
        <w:gridCol w:w="1977"/>
      </w:tblGrid>
      <w:tr w:rsidR="00216E29" w14:paraId="21855EE7" w14:textId="77777777" w:rsidTr="00536566">
        <w:trPr>
          <w:trHeight w:val="580"/>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BED5A6" w14:textId="77777777" w:rsidR="00216E29" w:rsidRDefault="00216E29" w:rsidP="00536566">
            <w:r>
              <w:t>Sl no:</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743D4" w14:textId="77777777" w:rsidR="00216E29" w:rsidRDefault="00216E29" w:rsidP="00536566">
            <w:pPr>
              <w:jc w:val="center"/>
            </w:pPr>
            <w:r>
              <w:t>Name</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92060A" w14:textId="77777777" w:rsidR="00216E29" w:rsidRDefault="00216E29" w:rsidP="00536566">
            <w:pPr>
              <w:jc w:val="center"/>
            </w:pPr>
            <w:r>
              <w:t>Duration</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FE885F" w14:textId="77777777" w:rsidR="00216E29" w:rsidRDefault="00216E29" w:rsidP="00536566">
            <w:pPr>
              <w:jc w:val="center"/>
            </w:pPr>
            <w:r>
              <w:t>Start Date</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C27D15" w14:textId="77777777" w:rsidR="00216E29" w:rsidRDefault="00216E29" w:rsidP="00536566">
            <w:pPr>
              <w:jc w:val="center"/>
            </w:pPr>
            <w:r>
              <w:t>Finish</w:t>
            </w:r>
          </w:p>
          <w:p w14:paraId="62453690" w14:textId="77777777" w:rsidR="00216E29" w:rsidRDefault="00216E29" w:rsidP="00536566">
            <w:pPr>
              <w:jc w:val="center"/>
            </w:pPr>
            <w:r>
              <w:t>Date</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4B2B66" w14:textId="77777777" w:rsidR="00216E29" w:rsidRDefault="00216E29" w:rsidP="00536566">
            <w:pPr>
              <w:jc w:val="center"/>
            </w:pPr>
            <w:r>
              <w:t>Predecessors</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CCAFEA" w14:textId="77777777" w:rsidR="00216E29" w:rsidRDefault="00216E29" w:rsidP="00536566">
            <w:r>
              <w:t>Resource Name</w:t>
            </w:r>
          </w:p>
        </w:tc>
      </w:tr>
      <w:tr w:rsidR="00216E29" w14:paraId="68D3970F" w14:textId="77777777" w:rsidTr="00536566">
        <w:trPr>
          <w:trHeight w:val="280"/>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9694EB" w14:textId="77777777" w:rsidR="00216E29" w:rsidRDefault="00216E29" w:rsidP="00536566">
            <w:r>
              <w:t>1</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DBBC68" w14:textId="77777777" w:rsidR="00216E29" w:rsidRDefault="00216E29" w:rsidP="00536566">
            <w:pPr>
              <w:rPr>
                <w:b/>
              </w:rPr>
            </w:pPr>
            <w:r>
              <w:rPr>
                <w:b/>
              </w:rPr>
              <w:t>Inception</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D7D518" w14:textId="77777777" w:rsidR="00216E29" w:rsidRDefault="00216E29" w:rsidP="00536566">
            <w:r>
              <w:t>7 days</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16E88B" w14:textId="77777777" w:rsidR="00216E29" w:rsidRDefault="00216E29" w:rsidP="00536566">
            <w:r>
              <w:t>14/06/2022</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E3C269" w14:textId="77777777" w:rsidR="00216E29" w:rsidRDefault="00216E29" w:rsidP="00536566">
            <w:r>
              <w:t>20/06/2022</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A60C8B" w14:textId="77777777" w:rsidR="00216E29" w:rsidRDefault="00216E29" w:rsidP="00536566">
            <w:pPr>
              <w:jc w:val="center"/>
            </w:pP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3BE52B" w14:textId="77777777" w:rsidR="00216E29" w:rsidRDefault="00216E29" w:rsidP="00536566">
            <w:pPr>
              <w:jc w:val="both"/>
            </w:pPr>
          </w:p>
        </w:tc>
      </w:tr>
      <w:tr w:rsidR="00216E29" w14:paraId="23E844DE" w14:textId="77777777" w:rsidTr="00536566">
        <w:trPr>
          <w:trHeight w:val="289"/>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56FEA2" w14:textId="77777777" w:rsidR="00216E29" w:rsidRDefault="00216E29" w:rsidP="00536566">
            <w:r>
              <w:t>2</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733AB5" w14:textId="77777777" w:rsidR="00216E29" w:rsidRDefault="00216E29" w:rsidP="00536566">
            <w:r>
              <w:t>Requirement Analysis</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A011E3" w14:textId="77777777" w:rsidR="00216E29" w:rsidRDefault="00216E29" w:rsidP="00536566">
            <w:r>
              <w:t>3 days</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DB0D07" w14:textId="77777777" w:rsidR="00216E29" w:rsidRDefault="00216E29" w:rsidP="00536566">
            <w:r>
              <w:t>14/06/2022</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8F9E09" w14:textId="77777777" w:rsidR="00216E29" w:rsidRDefault="00216E29" w:rsidP="00536566">
            <w:r>
              <w:t>16/06/2022</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AE869B" w14:textId="77777777" w:rsidR="00216E29" w:rsidRDefault="00216E29" w:rsidP="00536566">
            <w:pPr>
              <w:jc w:val="center"/>
            </w:pP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6E98C9" w14:textId="77777777" w:rsidR="00216E29" w:rsidRDefault="00216E29" w:rsidP="00536566">
            <w:r>
              <w:t>Software Engineer 1</w:t>
            </w:r>
          </w:p>
        </w:tc>
      </w:tr>
      <w:tr w:rsidR="00216E29" w14:paraId="7A108EB0" w14:textId="77777777" w:rsidTr="00536566">
        <w:trPr>
          <w:trHeight w:val="289"/>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A6B737" w14:textId="77777777" w:rsidR="00216E29" w:rsidRDefault="00216E29" w:rsidP="00536566">
            <w:r>
              <w:t>3</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F8628" w14:textId="77777777" w:rsidR="00216E29" w:rsidRDefault="00216E29" w:rsidP="00536566">
            <w:r>
              <w:t>Use case development</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A89D1" w14:textId="77777777" w:rsidR="00216E29" w:rsidRDefault="00216E29" w:rsidP="00536566">
            <w:r>
              <w:t>3 days</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65F63B" w14:textId="77777777" w:rsidR="00216E29" w:rsidRDefault="00216E29" w:rsidP="00536566">
            <w:r>
              <w:t>16/06/2022</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A4376F" w14:textId="77777777" w:rsidR="00216E29" w:rsidRDefault="00216E29" w:rsidP="00536566">
            <w:r>
              <w:t>18/06/2022</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EF7CDB" w14:textId="77777777" w:rsidR="00216E29" w:rsidRDefault="00216E29" w:rsidP="00536566">
            <w:pPr>
              <w:jc w:val="center"/>
            </w:pPr>
            <w:r>
              <w:t>2</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95CE19" w14:textId="77777777" w:rsidR="00216E29" w:rsidRDefault="00216E29" w:rsidP="00536566">
            <w:r>
              <w:t>Software Engineer 2</w:t>
            </w:r>
          </w:p>
        </w:tc>
      </w:tr>
      <w:tr w:rsidR="00216E29" w14:paraId="427ABDDE" w14:textId="77777777" w:rsidTr="00536566">
        <w:trPr>
          <w:trHeight w:val="289"/>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3EEE92" w14:textId="77777777" w:rsidR="00216E29" w:rsidRDefault="00216E29" w:rsidP="00536566">
            <w:r>
              <w:t>4</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5341F6" w14:textId="77777777" w:rsidR="00216E29" w:rsidRDefault="00216E29" w:rsidP="00536566">
            <w:r>
              <w:t>Screen prototype development</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165BEE" w14:textId="77777777" w:rsidR="00216E29" w:rsidRDefault="00216E29" w:rsidP="00536566">
            <w:r>
              <w:t>2 days</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D1599B" w14:textId="77777777" w:rsidR="00216E29" w:rsidRDefault="00216E29" w:rsidP="00536566">
            <w:r>
              <w:t>18/06/2022</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67663B" w14:textId="77777777" w:rsidR="00216E29" w:rsidRDefault="00216E29" w:rsidP="00536566">
            <w:r>
              <w:t>19/06/2022</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C9A487" w14:textId="77777777" w:rsidR="00216E29" w:rsidRDefault="00216E29" w:rsidP="00536566">
            <w:pPr>
              <w:jc w:val="center"/>
            </w:pPr>
            <w:r>
              <w:t>3</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98046" w14:textId="77777777" w:rsidR="00216E29" w:rsidRDefault="00216E29" w:rsidP="00536566">
            <w:r>
              <w:t>Software Engineer 3</w:t>
            </w:r>
          </w:p>
        </w:tc>
      </w:tr>
      <w:tr w:rsidR="00216E29" w14:paraId="62B3972A" w14:textId="77777777" w:rsidTr="00536566">
        <w:trPr>
          <w:trHeight w:val="280"/>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D2CF94" w14:textId="77777777" w:rsidR="00216E29" w:rsidRDefault="00216E29" w:rsidP="00536566">
            <w:r>
              <w:t>5</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724A1E" w14:textId="77777777" w:rsidR="00216E29" w:rsidRDefault="00216E29" w:rsidP="00536566">
            <w:r>
              <w:t>Screen prototype approval</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92235C" w14:textId="77777777" w:rsidR="00216E29" w:rsidRDefault="00216E29" w:rsidP="00536566">
            <w:r>
              <w:t>1 day</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635EAF" w14:textId="77777777" w:rsidR="00216E29" w:rsidRDefault="00216E29" w:rsidP="00536566">
            <w:r>
              <w:t>19/06/2022</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342661" w14:textId="77777777" w:rsidR="00216E29" w:rsidRDefault="00216E29" w:rsidP="00536566">
            <w:r>
              <w:t>19/06/2022</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B14A07" w14:textId="77777777" w:rsidR="00216E29" w:rsidRDefault="00216E29" w:rsidP="00536566">
            <w:pPr>
              <w:jc w:val="center"/>
            </w:pPr>
            <w:r>
              <w:t>4</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1D2E0" w14:textId="77777777" w:rsidR="00216E29" w:rsidRDefault="00216E29" w:rsidP="00536566">
            <w:r>
              <w:t>Software Engineer 3</w:t>
            </w:r>
          </w:p>
        </w:tc>
      </w:tr>
      <w:tr w:rsidR="00216E29" w14:paraId="282F8F3C" w14:textId="77777777" w:rsidTr="00536566">
        <w:trPr>
          <w:trHeight w:val="289"/>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B2484" w14:textId="77777777" w:rsidR="00216E29" w:rsidRDefault="00216E29" w:rsidP="00536566">
            <w:r>
              <w:t>6</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7491E8" w14:textId="77777777" w:rsidR="00216E29" w:rsidRDefault="00216E29" w:rsidP="00536566">
            <w:r>
              <w:t>Cost estimation</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E1C5D" w14:textId="77777777" w:rsidR="00216E29" w:rsidRDefault="00216E29" w:rsidP="00536566">
            <w:r>
              <w:t>1 day</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6306A3" w14:textId="77777777" w:rsidR="00216E29" w:rsidRDefault="00216E29" w:rsidP="00536566">
            <w:r>
              <w:t>21/06/2022</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24F96" w14:textId="77777777" w:rsidR="00216E29" w:rsidRDefault="00216E29" w:rsidP="00536566">
            <w:r>
              <w:t>21/06/2022</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B42C6D" w14:textId="77777777" w:rsidR="00216E29" w:rsidRDefault="00216E29" w:rsidP="00536566">
            <w:pPr>
              <w:jc w:val="center"/>
            </w:pPr>
            <w:r>
              <w:t>5</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18F9B0" w14:textId="77777777" w:rsidR="00216E29" w:rsidRDefault="00216E29" w:rsidP="00536566">
            <w:r>
              <w:t>Software Engineer 2</w:t>
            </w:r>
          </w:p>
        </w:tc>
      </w:tr>
      <w:tr w:rsidR="00216E29" w14:paraId="5BE80D36" w14:textId="77777777" w:rsidTr="00536566">
        <w:trPr>
          <w:trHeight w:val="289"/>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96BBEA" w14:textId="77777777" w:rsidR="00216E29" w:rsidRDefault="00216E29" w:rsidP="00536566">
            <w:r>
              <w:t>7</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B3CA4E" w14:textId="77777777" w:rsidR="00216E29" w:rsidRDefault="00216E29" w:rsidP="00536566">
            <w:pPr>
              <w:rPr>
                <w:b/>
              </w:rPr>
            </w:pPr>
            <w:r>
              <w:rPr>
                <w:b/>
              </w:rPr>
              <w:t>Elaboration</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64B64C" w14:textId="77777777" w:rsidR="00216E29" w:rsidRDefault="00216E29" w:rsidP="00536566">
            <w:r>
              <w:t>4 days</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B28901" w14:textId="77777777" w:rsidR="00216E29" w:rsidRDefault="00216E29" w:rsidP="00536566">
            <w:r>
              <w:t>24/06/2022</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3ECDE6" w14:textId="77777777" w:rsidR="00216E29" w:rsidRDefault="00216E29" w:rsidP="00536566">
            <w:r>
              <w:t>27/06/2022</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6D9E8F" w14:textId="77777777" w:rsidR="00216E29" w:rsidRDefault="00216E29" w:rsidP="00536566">
            <w:pPr>
              <w:jc w:val="center"/>
            </w:pP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8C204" w14:textId="77777777" w:rsidR="00216E29" w:rsidRDefault="00216E29" w:rsidP="00536566"/>
        </w:tc>
      </w:tr>
      <w:tr w:rsidR="00216E29" w14:paraId="522E0860" w14:textId="77777777" w:rsidTr="00536566">
        <w:trPr>
          <w:trHeight w:val="289"/>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4FB0D3" w14:textId="77777777" w:rsidR="00216E29" w:rsidRDefault="00216E29" w:rsidP="00536566">
            <w:r>
              <w:t>8</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3F712F" w14:textId="77777777" w:rsidR="00216E29" w:rsidRDefault="00216E29" w:rsidP="00536566">
            <w:r>
              <w:t>ER diagram</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5EC84" w14:textId="77777777" w:rsidR="00216E29" w:rsidRDefault="00216E29" w:rsidP="00536566">
            <w:r>
              <w:t>1 days</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AF78FD" w14:textId="77777777" w:rsidR="00216E29" w:rsidRDefault="00216E29" w:rsidP="00536566">
            <w:r>
              <w:t>26/06/2022</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C1777A" w14:textId="77777777" w:rsidR="00216E29" w:rsidRDefault="00216E29" w:rsidP="00536566">
            <w:r>
              <w:t>26/06/2022</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113691" w14:textId="77777777" w:rsidR="00216E29" w:rsidRDefault="00216E29" w:rsidP="00536566">
            <w:pPr>
              <w:jc w:val="center"/>
            </w:pPr>
            <w:r>
              <w:t>6</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67622D" w14:textId="77777777" w:rsidR="00216E29" w:rsidRDefault="00216E29" w:rsidP="00536566">
            <w:r>
              <w:t>Software Engineer 3</w:t>
            </w:r>
          </w:p>
        </w:tc>
      </w:tr>
      <w:tr w:rsidR="00216E29" w14:paraId="5031F05D" w14:textId="77777777" w:rsidTr="00536566">
        <w:trPr>
          <w:trHeight w:val="289"/>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043546" w14:textId="77777777" w:rsidR="00216E29" w:rsidRDefault="00216E29" w:rsidP="00536566">
            <w:r>
              <w:t>9</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7C9591" w14:textId="77777777" w:rsidR="00216E29" w:rsidRDefault="00216E29" w:rsidP="00536566">
            <w:r>
              <w:t>Gantt chart development</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82E564" w14:textId="77777777" w:rsidR="00216E29" w:rsidRDefault="00216E29" w:rsidP="00536566">
            <w:r>
              <w:t>1 day</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A72823" w14:textId="77777777" w:rsidR="00216E29" w:rsidRDefault="00216E29" w:rsidP="00536566">
            <w:r>
              <w:t>28/06/2022</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BB9577" w14:textId="77777777" w:rsidR="00216E29" w:rsidRDefault="00216E29" w:rsidP="00536566">
            <w:r>
              <w:t>28/06/2022</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61CC66" w14:textId="77777777" w:rsidR="00216E29" w:rsidRDefault="00216E29" w:rsidP="00536566">
            <w:pPr>
              <w:jc w:val="center"/>
            </w:pPr>
            <w:r>
              <w:t>7</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EB3A8B" w14:textId="77777777" w:rsidR="00216E29" w:rsidRDefault="00216E29" w:rsidP="00536566">
            <w:r>
              <w:t>Software Engineer 3</w:t>
            </w:r>
          </w:p>
        </w:tc>
      </w:tr>
      <w:tr w:rsidR="00216E29" w14:paraId="0E67F8AF" w14:textId="77777777" w:rsidTr="00536566">
        <w:trPr>
          <w:trHeight w:val="289"/>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DF0205" w14:textId="77777777" w:rsidR="00216E29" w:rsidRDefault="00216E29" w:rsidP="00536566">
            <w:r>
              <w:t>10</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5D3250" w14:textId="77777777" w:rsidR="00216E29" w:rsidRDefault="00216E29" w:rsidP="00536566">
            <w:r>
              <w:t>App flow development</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5FFF42" w14:textId="77777777" w:rsidR="00216E29" w:rsidRDefault="00216E29" w:rsidP="00536566">
            <w:r>
              <w:t>2 days</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D0326F" w14:textId="77777777" w:rsidR="00216E29" w:rsidRDefault="00216E29" w:rsidP="00536566">
            <w:r>
              <w:t>29/06/2022</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2BB3A6" w14:textId="77777777" w:rsidR="00216E29" w:rsidRDefault="00216E29" w:rsidP="00536566">
            <w:r>
              <w:t>30/06/2022</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97D3BB" w14:textId="77777777" w:rsidR="00216E29" w:rsidRDefault="00216E29" w:rsidP="00536566">
            <w:pPr>
              <w:jc w:val="center"/>
            </w:pPr>
            <w:r>
              <w:t>8</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A25A1E" w14:textId="77777777" w:rsidR="00216E29" w:rsidRDefault="00216E29" w:rsidP="00536566">
            <w:r>
              <w:t>Software Engineer 1</w:t>
            </w:r>
          </w:p>
        </w:tc>
      </w:tr>
      <w:tr w:rsidR="00216E29" w14:paraId="3A6BC537" w14:textId="77777777" w:rsidTr="00536566">
        <w:trPr>
          <w:trHeight w:val="289"/>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C0580" w14:textId="77777777" w:rsidR="00216E29" w:rsidRDefault="00216E29" w:rsidP="00536566">
            <w:r>
              <w:t>11</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2BD49E" w14:textId="77777777" w:rsidR="00216E29" w:rsidRDefault="00216E29" w:rsidP="00536566">
            <w:pPr>
              <w:rPr>
                <w:b/>
              </w:rPr>
            </w:pPr>
            <w:r>
              <w:rPr>
                <w:b/>
              </w:rPr>
              <w:t>Construction</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88986E" w14:textId="77777777" w:rsidR="00216E29" w:rsidRDefault="00216E29" w:rsidP="00536566">
            <w:r>
              <w:t>20 days</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4C5E11" w14:textId="77777777" w:rsidR="00216E29" w:rsidRDefault="00216E29" w:rsidP="00536566">
            <w:r>
              <w:t>01/07/2022</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C1B587" w14:textId="77777777" w:rsidR="00216E29" w:rsidRDefault="00216E29" w:rsidP="00536566">
            <w:r>
              <w:t>20/07/2022</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5DCB17" w14:textId="77777777" w:rsidR="00216E29" w:rsidRDefault="00216E29" w:rsidP="00536566">
            <w:pPr>
              <w:jc w:val="center"/>
            </w:pP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452366" w14:textId="77777777" w:rsidR="00216E29" w:rsidRDefault="00216E29" w:rsidP="00536566"/>
        </w:tc>
      </w:tr>
      <w:tr w:rsidR="00216E29" w14:paraId="219E41C1" w14:textId="77777777" w:rsidTr="00536566">
        <w:trPr>
          <w:trHeight w:val="289"/>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799B8E" w14:textId="77777777" w:rsidR="00216E29" w:rsidRDefault="00216E29" w:rsidP="00536566">
            <w:r>
              <w:t>12</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5188D9" w14:textId="77777777" w:rsidR="00216E29" w:rsidRDefault="00216E29" w:rsidP="00536566">
            <w:r>
              <w:t>Develop UI</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FBED1D" w14:textId="77777777" w:rsidR="00216E29" w:rsidRDefault="00216E29" w:rsidP="00536566">
            <w:r>
              <w:t>3 days</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C423D0" w14:textId="77777777" w:rsidR="00216E29" w:rsidRDefault="00216E29" w:rsidP="00536566">
            <w:r>
              <w:t>02/07/2022</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9EB7D5" w14:textId="77777777" w:rsidR="00216E29" w:rsidRDefault="00216E29" w:rsidP="00536566">
            <w:r>
              <w:t>04/07/2022</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FF4BFA" w14:textId="77777777" w:rsidR="00216E29" w:rsidRDefault="00216E29" w:rsidP="00536566">
            <w:pPr>
              <w:jc w:val="center"/>
            </w:pPr>
            <w:r>
              <w:t>9</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12C1B7" w14:textId="77777777" w:rsidR="00216E29" w:rsidRDefault="00216E29" w:rsidP="00536566">
            <w:r>
              <w:t>Software Engineer 2</w:t>
            </w:r>
          </w:p>
        </w:tc>
      </w:tr>
      <w:tr w:rsidR="00216E29" w14:paraId="65F3F938" w14:textId="77777777" w:rsidTr="00536566">
        <w:trPr>
          <w:trHeight w:val="289"/>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4D4C66" w14:textId="77777777" w:rsidR="00216E29" w:rsidRDefault="00216E29" w:rsidP="00536566">
            <w:r>
              <w:t>13</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78C33D" w14:textId="77777777" w:rsidR="00216E29" w:rsidRDefault="00216E29" w:rsidP="00536566">
            <w:r>
              <w:t>Develop source code</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E6E15D" w14:textId="77777777" w:rsidR="00216E29" w:rsidRDefault="00216E29" w:rsidP="00536566">
            <w:r>
              <w:t>16 days</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607D54" w14:textId="77777777" w:rsidR="00216E29" w:rsidRDefault="00216E29" w:rsidP="00536566">
            <w:r>
              <w:t>03/07/2022</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509D5" w14:textId="77777777" w:rsidR="00216E29" w:rsidRDefault="00216E29" w:rsidP="00536566">
            <w:r>
              <w:t>18/07/2022</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471635" w14:textId="77777777" w:rsidR="00216E29" w:rsidRDefault="00216E29" w:rsidP="00536566">
            <w:pPr>
              <w:jc w:val="center"/>
            </w:pPr>
            <w:r>
              <w:t>10</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2BC365" w14:textId="77777777" w:rsidR="00216E29" w:rsidRDefault="00216E29" w:rsidP="00536566">
            <w:r>
              <w:t>Software Engineer 2</w:t>
            </w:r>
          </w:p>
        </w:tc>
      </w:tr>
      <w:tr w:rsidR="00216E29" w14:paraId="2C15B4DF" w14:textId="77777777" w:rsidTr="00536566">
        <w:trPr>
          <w:trHeight w:val="289"/>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ACB92D" w14:textId="77777777" w:rsidR="00216E29" w:rsidRDefault="00216E29" w:rsidP="00536566">
            <w:r>
              <w:t>14</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48D967" w14:textId="77777777" w:rsidR="00216E29" w:rsidRDefault="00216E29" w:rsidP="00536566">
            <w:r>
              <w:t>Source code review</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C90707" w14:textId="77777777" w:rsidR="00216E29" w:rsidRDefault="00216E29" w:rsidP="00536566">
            <w:r>
              <w:t>2 days</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1F83BC" w14:textId="77777777" w:rsidR="00216E29" w:rsidRDefault="00216E29" w:rsidP="00536566">
            <w:r>
              <w:t>18/07/2022</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0DCE96" w14:textId="77777777" w:rsidR="00216E29" w:rsidRDefault="00216E29" w:rsidP="00536566">
            <w:r>
              <w:t>20/07/2022</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BB441B" w14:textId="77777777" w:rsidR="00216E29" w:rsidRDefault="00216E29" w:rsidP="00536566">
            <w:pPr>
              <w:jc w:val="center"/>
            </w:pPr>
            <w:r>
              <w:t>11</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30A423" w14:textId="77777777" w:rsidR="00216E29" w:rsidRDefault="00216E29" w:rsidP="00536566">
            <w:r>
              <w:t>Software Engineer 3</w:t>
            </w:r>
          </w:p>
        </w:tc>
      </w:tr>
      <w:tr w:rsidR="00216E29" w14:paraId="47091722" w14:textId="77777777" w:rsidTr="00536566">
        <w:trPr>
          <w:trHeight w:val="289"/>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C8A70D" w14:textId="77777777" w:rsidR="00216E29" w:rsidRDefault="00216E29" w:rsidP="00536566">
            <w:r>
              <w:t>15</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BD87F9" w14:textId="77777777" w:rsidR="00216E29" w:rsidRDefault="00216E29" w:rsidP="00536566">
            <w:r>
              <w:t>Unit testing</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1624A9" w14:textId="77777777" w:rsidR="00216E29" w:rsidRDefault="00216E29" w:rsidP="00536566">
            <w:r>
              <w:t>1 day</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8952FD" w14:textId="77777777" w:rsidR="00216E29" w:rsidRDefault="00216E29" w:rsidP="00536566">
            <w:r>
              <w:t>20/07/2022</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41ADD1" w14:textId="77777777" w:rsidR="00216E29" w:rsidRDefault="00216E29" w:rsidP="00536566">
            <w:r>
              <w:t>20/07/2022</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B61912" w14:textId="77777777" w:rsidR="00216E29" w:rsidRDefault="00216E29" w:rsidP="00536566">
            <w:pPr>
              <w:jc w:val="center"/>
            </w:pPr>
            <w:r>
              <w:t>12</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ECA1D4" w14:textId="77777777" w:rsidR="00216E29" w:rsidRDefault="00216E29" w:rsidP="00536566">
            <w:r>
              <w:t>Software Engineer 3</w:t>
            </w:r>
          </w:p>
        </w:tc>
      </w:tr>
      <w:tr w:rsidR="00216E29" w14:paraId="7F8C83E3" w14:textId="77777777" w:rsidTr="00536566">
        <w:trPr>
          <w:trHeight w:val="289"/>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C95A61" w14:textId="77777777" w:rsidR="00216E29" w:rsidRDefault="00216E29" w:rsidP="00536566">
            <w:r>
              <w:t>16</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9D0BB6" w14:textId="77777777" w:rsidR="00216E29" w:rsidRDefault="00216E29" w:rsidP="00536566">
            <w:r>
              <w:t>Integrated testing</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D7221A" w14:textId="77777777" w:rsidR="00216E29" w:rsidRDefault="00216E29" w:rsidP="00536566">
            <w:r>
              <w:t>1 day</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44293F" w14:textId="77777777" w:rsidR="00216E29" w:rsidRDefault="00216E29" w:rsidP="00536566">
            <w:r>
              <w:t>21/07/2022</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F1BA6" w14:textId="77777777" w:rsidR="00216E29" w:rsidRDefault="00216E29" w:rsidP="00536566">
            <w:r>
              <w:t>21/07/2022</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0466E7" w14:textId="77777777" w:rsidR="00216E29" w:rsidRDefault="00216E29" w:rsidP="00536566">
            <w:pPr>
              <w:jc w:val="center"/>
            </w:pPr>
            <w:r>
              <w:t>13</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EC7D38" w14:textId="77777777" w:rsidR="00216E29" w:rsidRDefault="00216E29" w:rsidP="00536566">
            <w:r>
              <w:t>Software Engineer 1</w:t>
            </w:r>
          </w:p>
        </w:tc>
      </w:tr>
      <w:tr w:rsidR="00216E29" w14:paraId="4B10865C" w14:textId="77777777" w:rsidTr="00536566">
        <w:trPr>
          <w:trHeight w:val="289"/>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ACA4A8" w14:textId="77777777" w:rsidR="00216E29" w:rsidRDefault="00216E29" w:rsidP="00536566">
            <w:r>
              <w:t>17</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35B15A" w14:textId="77777777" w:rsidR="00216E29" w:rsidRDefault="00216E29" w:rsidP="00536566">
            <w:r>
              <w:t>System testing</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E187E3" w14:textId="77777777" w:rsidR="00216E29" w:rsidRDefault="00216E29" w:rsidP="00536566">
            <w:r>
              <w:t>1 day</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6E029" w14:textId="77777777" w:rsidR="00216E29" w:rsidRDefault="00216E29" w:rsidP="00536566">
            <w:r>
              <w:t>21/07/2022</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7276CA" w14:textId="77777777" w:rsidR="00216E29" w:rsidRDefault="00216E29" w:rsidP="00536566">
            <w:r>
              <w:t>21/07/2022</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43DA74" w14:textId="77777777" w:rsidR="00216E29" w:rsidRDefault="00216E29" w:rsidP="00536566">
            <w:pPr>
              <w:jc w:val="center"/>
            </w:pPr>
            <w:r>
              <w:t>14</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208164" w14:textId="77777777" w:rsidR="00216E29" w:rsidRDefault="00216E29" w:rsidP="00536566">
            <w:r>
              <w:t>Software Engineer 1</w:t>
            </w:r>
          </w:p>
        </w:tc>
      </w:tr>
      <w:tr w:rsidR="00216E29" w14:paraId="50A9EF5D" w14:textId="77777777" w:rsidTr="00536566">
        <w:trPr>
          <w:trHeight w:val="289"/>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FF57A1" w14:textId="77777777" w:rsidR="00216E29" w:rsidRDefault="00216E29" w:rsidP="00536566">
            <w:r>
              <w:t>18</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D19E06" w14:textId="77777777" w:rsidR="00216E29" w:rsidRDefault="00216E29" w:rsidP="00536566">
            <w:pPr>
              <w:rPr>
                <w:b/>
              </w:rPr>
            </w:pPr>
            <w:r>
              <w:rPr>
                <w:b/>
              </w:rPr>
              <w:t>Transition</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7FA2F" w14:textId="77777777" w:rsidR="00216E29" w:rsidRDefault="00216E29" w:rsidP="00536566">
            <w:r>
              <w:t>1 day</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35CB25" w14:textId="77777777" w:rsidR="00216E29" w:rsidRDefault="00216E29" w:rsidP="00536566">
            <w:r>
              <w:t>22/07/2022</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BF1DC3" w14:textId="77777777" w:rsidR="00216E29" w:rsidRDefault="00216E29" w:rsidP="00536566">
            <w:r>
              <w:t>22/07/2022</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59B14" w14:textId="77777777" w:rsidR="00216E29" w:rsidRDefault="00216E29" w:rsidP="00536566">
            <w:pPr>
              <w:jc w:val="center"/>
            </w:pP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7B34EB" w14:textId="77777777" w:rsidR="00216E29" w:rsidRDefault="00216E29" w:rsidP="00536566"/>
        </w:tc>
      </w:tr>
      <w:tr w:rsidR="00216E29" w14:paraId="6D4B8727" w14:textId="77777777" w:rsidTr="00536566">
        <w:trPr>
          <w:trHeight w:val="289"/>
        </w:trPr>
        <w:tc>
          <w:tcPr>
            <w:tcW w:w="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50B461" w14:textId="77777777" w:rsidR="00216E29" w:rsidRDefault="00216E29" w:rsidP="00536566">
            <w:r>
              <w:t>19</w:t>
            </w:r>
          </w:p>
        </w:tc>
        <w:tc>
          <w:tcPr>
            <w:tcW w:w="20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24AECE" w14:textId="77777777" w:rsidR="00216E29" w:rsidRDefault="00216E29" w:rsidP="00536566">
            <w:r>
              <w:t>Deployment to user</w:t>
            </w:r>
          </w:p>
        </w:tc>
        <w:tc>
          <w:tcPr>
            <w:tcW w:w="9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52C5D7" w14:textId="77777777" w:rsidR="00216E29" w:rsidRDefault="00216E29" w:rsidP="00536566">
            <w:r>
              <w:t>1 day</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7C9B01" w14:textId="77777777" w:rsidR="00216E29" w:rsidRDefault="00216E29" w:rsidP="00536566">
            <w:r>
              <w:t>23/07/2022</w:t>
            </w:r>
          </w:p>
        </w:tc>
        <w:tc>
          <w:tcPr>
            <w:tcW w:w="11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533D4C" w14:textId="77777777" w:rsidR="00216E29" w:rsidRDefault="00216E29" w:rsidP="00536566">
            <w:r>
              <w:t>23/07/2022</w:t>
            </w:r>
          </w:p>
        </w:tc>
        <w:tc>
          <w:tcPr>
            <w:tcW w:w="13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634E79" w14:textId="77777777" w:rsidR="00216E29" w:rsidRDefault="00216E29" w:rsidP="00536566">
            <w:pPr>
              <w:jc w:val="center"/>
            </w:pPr>
            <w:r>
              <w:t>15</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C644D5" w14:textId="77777777" w:rsidR="00216E29" w:rsidRDefault="00216E29" w:rsidP="00536566">
            <w:r>
              <w:t>Software Engineer 3</w:t>
            </w:r>
          </w:p>
        </w:tc>
      </w:tr>
    </w:tbl>
    <w:p w14:paraId="058CD2F7" w14:textId="77777777" w:rsidR="00216E29" w:rsidRDefault="00216E29" w:rsidP="00216E29">
      <w:pPr>
        <w:ind w:left="2160" w:firstLine="720"/>
      </w:pPr>
    </w:p>
    <w:p w14:paraId="06860182" w14:textId="77777777" w:rsidR="00216E29" w:rsidRDefault="00216E29" w:rsidP="00216E29">
      <w:pPr>
        <w:ind w:left="2160" w:firstLine="720"/>
      </w:pPr>
      <w:r>
        <w:rPr>
          <w:b/>
        </w:rPr>
        <w:t>Figure 2.1 Plan Document</w:t>
      </w:r>
      <w:r>
        <w:br w:type="page"/>
      </w:r>
    </w:p>
    <w:p w14:paraId="5DF49F68" w14:textId="77777777" w:rsidR="00216E29" w:rsidRDefault="00216E29" w:rsidP="00216E29">
      <w:pPr>
        <w:rPr>
          <w:b/>
          <w:sz w:val="28"/>
          <w:szCs w:val="28"/>
        </w:rPr>
      </w:pPr>
    </w:p>
    <w:p w14:paraId="0C94480E" w14:textId="77777777" w:rsidR="00216E29" w:rsidRDefault="00216E29" w:rsidP="00216E29">
      <w:pPr>
        <w:rPr>
          <w:b/>
          <w:sz w:val="28"/>
          <w:szCs w:val="28"/>
        </w:rPr>
      </w:pPr>
      <w:r>
        <w:rPr>
          <w:b/>
          <w:sz w:val="28"/>
          <w:szCs w:val="28"/>
        </w:rPr>
        <w:t>2.3 Gantt Chart</w:t>
      </w:r>
    </w:p>
    <w:p w14:paraId="2F9CEA73" w14:textId="77777777" w:rsidR="00216E29" w:rsidRDefault="00216E29" w:rsidP="00216E29">
      <w:pPr>
        <w:rPr>
          <w:b/>
          <w:sz w:val="28"/>
          <w:szCs w:val="28"/>
        </w:rPr>
      </w:pPr>
    </w:p>
    <w:p w14:paraId="31DAFB72" w14:textId="77777777" w:rsidR="00216E29" w:rsidRDefault="00216E29" w:rsidP="00216E29">
      <w:pPr>
        <w:spacing w:line="360" w:lineRule="auto"/>
        <w:rPr>
          <w:sz w:val="24"/>
          <w:szCs w:val="24"/>
        </w:rPr>
      </w:pPr>
      <w:r>
        <w:tab/>
      </w:r>
      <w:r>
        <w:rPr>
          <w:sz w:val="24"/>
          <w:szCs w:val="24"/>
        </w:rPr>
        <w:t>Figure 2.3 shows the Gantt chart of the scheduled activities. A Gantt chart is a useful graphical tool which shows activities or tasks performed against time.</w:t>
      </w:r>
    </w:p>
    <w:p w14:paraId="38ED0AB3" w14:textId="77777777" w:rsidR="00216E29" w:rsidRDefault="00216E29" w:rsidP="00216E29">
      <w:pPr>
        <w:spacing w:line="360" w:lineRule="auto"/>
        <w:rPr>
          <w:sz w:val="24"/>
          <w:szCs w:val="24"/>
        </w:rPr>
      </w:pPr>
    </w:p>
    <w:p w14:paraId="78C03709" w14:textId="77777777" w:rsidR="00216E29" w:rsidRDefault="00216E29" w:rsidP="00216E29">
      <w:pPr>
        <w:spacing w:line="360" w:lineRule="auto"/>
      </w:pPr>
    </w:p>
    <w:p w14:paraId="010C5573" w14:textId="77777777" w:rsidR="00216E29" w:rsidRDefault="00216E29" w:rsidP="00216E29">
      <w:bookmarkStart w:id="1" w:name="_gjdgxs" w:colFirst="0" w:colLast="0"/>
      <w:bookmarkEnd w:id="1"/>
      <w:ins w:id="2" w:author="Nidha Kareem" w:date="2022-08-02T17:01:00Z">
        <w:r>
          <w:rPr>
            <w:noProof/>
          </w:rPr>
          <w:drawing>
            <wp:inline distT="114300" distB="114300" distL="114300" distR="114300" wp14:anchorId="0ED1415A" wp14:editId="0CC4CBFA">
              <wp:extent cx="5943600" cy="406168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061683"/>
                      </a:xfrm>
                      <a:prstGeom prst="rect">
                        <a:avLst/>
                      </a:prstGeom>
                      <a:ln/>
                    </pic:spPr>
                  </pic:pic>
                </a:graphicData>
              </a:graphic>
            </wp:inline>
          </w:drawing>
        </w:r>
      </w:ins>
    </w:p>
    <w:p w14:paraId="5136D5F2" w14:textId="77777777" w:rsidR="00216E29" w:rsidRDefault="00216E29" w:rsidP="00216E29"/>
    <w:p w14:paraId="3FBA9575" w14:textId="77777777" w:rsidR="00216E29" w:rsidRDefault="00216E29" w:rsidP="00216E29">
      <w:pPr>
        <w:jc w:val="center"/>
        <w:rPr>
          <w:b/>
          <w:sz w:val="24"/>
          <w:szCs w:val="24"/>
        </w:rPr>
      </w:pPr>
      <w:r>
        <w:rPr>
          <w:b/>
          <w:sz w:val="24"/>
          <w:szCs w:val="24"/>
        </w:rPr>
        <w:t>Figure 2.3 Gantt chart</w:t>
      </w:r>
    </w:p>
    <w:p w14:paraId="74048810" w14:textId="77777777" w:rsidR="00216E29" w:rsidRDefault="00216E29" w:rsidP="00216E29">
      <w:pPr>
        <w:rPr>
          <w:sz w:val="24"/>
          <w:szCs w:val="24"/>
        </w:rPr>
      </w:pPr>
    </w:p>
    <w:p w14:paraId="6CE4B07E" w14:textId="77777777" w:rsidR="00216E29" w:rsidRDefault="00216E29" w:rsidP="00216E29"/>
    <w:p w14:paraId="1C53B428" w14:textId="77777777" w:rsidR="00216E29" w:rsidRDefault="00216E29" w:rsidP="00216E29"/>
    <w:p w14:paraId="5233290A" w14:textId="77777777" w:rsidR="00216E29" w:rsidRDefault="00216E29" w:rsidP="00216E29"/>
    <w:p w14:paraId="0FBA3B8E" w14:textId="77777777" w:rsidR="00216E29" w:rsidRDefault="00216E29" w:rsidP="00216E29"/>
    <w:p w14:paraId="768B5EAB" w14:textId="77777777" w:rsidR="00216E29" w:rsidRDefault="00216E29" w:rsidP="00216E29"/>
    <w:p w14:paraId="5BBBCD24" w14:textId="77777777" w:rsidR="00216E29" w:rsidRDefault="00216E29" w:rsidP="00216E29"/>
    <w:p w14:paraId="4EB9C434" w14:textId="77777777" w:rsidR="00216E29" w:rsidRDefault="00216E29" w:rsidP="00216E29"/>
    <w:p w14:paraId="47A8EED5" w14:textId="77777777" w:rsidR="00216E29" w:rsidRDefault="00216E29" w:rsidP="00216E29"/>
    <w:p w14:paraId="36DF4975" w14:textId="77777777" w:rsidR="00216E29" w:rsidRDefault="00216E29" w:rsidP="00216E29"/>
    <w:p w14:paraId="2F11CC72" w14:textId="77777777" w:rsidR="00216E29" w:rsidRDefault="00216E29" w:rsidP="00216E29"/>
    <w:p w14:paraId="58DCFB11" w14:textId="77777777" w:rsidR="00216E29" w:rsidRDefault="00216E29" w:rsidP="00216E29"/>
    <w:p w14:paraId="3098AA39" w14:textId="77777777" w:rsidR="00216E29" w:rsidRDefault="00216E29" w:rsidP="00216E29">
      <w:pPr>
        <w:rPr>
          <w:b/>
          <w:sz w:val="36"/>
          <w:szCs w:val="36"/>
        </w:rPr>
      </w:pPr>
      <w:r>
        <w:rPr>
          <w:b/>
          <w:sz w:val="36"/>
          <w:szCs w:val="36"/>
        </w:rPr>
        <w:br w:type="page"/>
      </w:r>
    </w:p>
    <w:p w14:paraId="6BC70786" w14:textId="77777777" w:rsidR="00216E29" w:rsidRDefault="00216E29" w:rsidP="00216E29">
      <w:pPr>
        <w:spacing w:line="360" w:lineRule="auto"/>
        <w:jc w:val="center"/>
        <w:rPr>
          <w:b/>
          <w:sz w:val="36"/>
          <w:szCs w:val="36"/>
        </w:rPr>
      </w:pPr>
      <w:r>
        <w:rPr>
          <w:b/>
          <w:sz w:val="36"/>
          <w:szCs w:val="36"/>
        </w:rPr>
        <w:lastRenderedPageBreak/>
        <w:t xml:space="preserve">CHAPTER 3  </w:t>
      </w:r>
    </w:p>
    <w:p w14:paraId="4D789012" w14:textId="77777777" w:rsidR="00216E29" w:rsidRDefault="00216E29" w:rsidP="00216E29">
      <w:pPr>
        <w:spacing w:line="360" w:lineRule="auto"/>
        <w:jc w:val="center"/>
        <w:rPr>
          <w:b/>
          <w:sz w:val="36"/>
          <w:szCs w:val="36"/>
        </w:rPr>
      </w:pPr>
      <w:r>
        <w:rPr>
          <w:b/>
          <w:sz w:val="36"/>
          <w:szCs w:val="36"/>
        </w:rPr>
        <w:t>CONCLUSION</w:t>
      </w:r>
    </w:p>
    <w:p w14:paraId="253BEE10" w14:textId="77777777" w:rsidR="00216E29" w:rsidRDefault="00216E29" w:rsidP="00216E29">
      <w:pPr>
        <w:spacing w:line="360" w:lineRule="auto"/>
        <w:ind w:firstLine="720"/>
        <w:jc w:val="both"/>
        <w:rPr>
          <w:sz w:val="24"/>
          <w:szCs w:val="24"/>
        </w:rPr>
      </w:pPr>
    </w:p>
    <w:p w14:paraId="0728A865" w14:textId="77777777" w:rsidR="00216E29" w:rsidRDefault="00216E29" w:rsidP="00216E29">
      <w:pPr>
        <w:spacing w:line="360" w:lineRule="auto"/>
        <w:ind w:firstLine="720"/>
        <w:jc w:val="both"/>
        <w:rPr>
          <w:sz w:val="24"/>
          <w:szCs w:val="24"/>
        </w:rPr>
      </w:pPr>
      <w:r w:rsidRPr="001A42FF">
        <w:rPr>
          <w:sz w:val="24"/>
          <w:szCs w:val="24"/>
        </w:rPr>
        <w:t>With this project, an effective method of identification of vehicle number plate is proposed which is less time consuming and applied to various types of pictures. Edges could be recognized here through the use of the SOBEL edge detection method, and also the holes are filled but with far less than 8 pixels. To retrieve the vehicle's number plate, we delete attached parts / pieces and under 1000 pixels. Our proposed set of computer instructions is mainly based on Indian car number plate scheme, the accuracy of extracting the number plate for low quiet mood can be increased, as well as we can detect the number plate that has different font size and also different font type.</w:t>
      </w:r>
    </w:p>
    <w:p w14:paraId="3DD0D03B" w14:textId="77777777" w:rsidR="00216E29" w:rsidRDefault="00216E29" w:rsidP="00216E29">
      <w:pPr>
        <w:rPr>
          <w:sz w:val="24"/>
          <w:szCs w:val="24"/>
        </w:rPr>
      </w:pPr>
      <w:r>
        <w:rPr>
          <w:sz w:val="24"/>
          <w:szCs w:val="24"/>
        </w:rPr>
        <w:t xml:space="preserve">   </w:t>
      </w:r>
    </w:p>
    <w:p w14:paraId="391E7338" w14:textId="05C447F5" w:rsidR="00C83CD4" w:rsidRPr="00216E29" w:rsidRDefault="00000000" w:rsidP="00216E29">
      <w:r w:rsidRPr="00216E29">
        <w:t xml:space="preserve"> </w:t>
      </w:r>
    </w:p>
    <w:sectPr w:rsidR="00C83CD4" w:rsidRPr="00216E29">
      <w:headerReference w:type="default" r:id="rId8"/>
      <w:footerReference w:type="default" r:id="rId9"/>
      <w:pgSz w:w="11906" w:h="16838"/>
      <w:pgMar w:top="567" w:right="1440" w:bottom="1440" w:left="1440" w:header="705" w:footer="7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D6A6A" w14:textId="77777777" w:rsidR="00C94D97" w:rsidRDefault="00C94D97">
      <w:pPr>
        <w:spacing w:after="0" w:line="240" w:lineRule="auto"/>
      </w:pPr>
      <w:r>
        <w:separator/>
      </w:r>
    </w:p>
  </w:endnote>
  <w:endnote w:type="continuationSeparator" w:id="0">
    <w:p w14:paraId="169CB428" w14:textId="77777777" w:rsidR="00C94D97" w:rsidRDefault="00C94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EA800" w14:textId="77777777" w:rsidR="00C83CD4"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05553">
      <w:rPr>
        <w:noProof/>
        <w:color w:val="000000"/>
      </w:rPr>
      <w:t>1</w:t>
    </w:r>
    <w:r>
      <w:rPr>
        <w:color w:val="000000"/>
      </w:rPr>
      <w:fldChar w:fldCharType="end"/>
    </w:r>
  </w:p>
  <w:p w14:paraId="287FCBF6" w14:textId="77777777" w:rsidR="00C83CD4" w:rsidRDefault="00C83CD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07E95" w14:textId="77777777" w:rsidR="00C94D97" w:rsidRDefault="00C94D97">
      <w:pPr>
        <w:spacing w:after="0" w:line="240" w:lineRule="auto"/>
      </w:pPr>
      <w:r>
        <w:separator/>
      </w:r>
    </w:p>
  </w:footnote>
  <w:footnote w:type="continuationSeparator" w:id="0">
    <w:p w14:paraId="2B5E9191" w14:textId="77777777" w:rsidR="00C94D97" w:rsidRDefault="00C94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19DD9" w14:textId="77D373BB" w:rsidR="00C83CD4" w:rsidRDefault="00205553">
    <w:pPr>
      <w:pBdr>
        <w:top w:val="nil"/>
        <w:left w:val="nil"/>
        <w:bottom w:val="nil"/>
        <w:right w:val="nil"/>
        <w:between w:val="nil"/>
      </w:pBdr>
      <w:tabs>
        <w:tab w:val="center" w:pos="4513"/>
        <w:tab w:val="right" w:pos="9026"/>
      </w:tabs>
      <w:spacing w:after="0" w:line="240" w:lineRule="auto"/>
      <w:rPr>
        <w:color w:val="000000"/>
      </w:rPr>
    </w:pPr>
    <w:r>
      <w:t>ANPR &amp; POPS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E6DE1"/>
    <w:multiLevelType w:val="multilevel"/>
    <w:tmpl w:val="283C05C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4983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CD4"/>
    <w:rsid w:val="00117C74"/>
    <w:rsid w:val="001A42FF"/>
    <w:rsid w:val="001F4286"/>
    <w:rsid w:val="00205553"/>
    <w:rsid w:val="00216E29"/>
    <w:rsid w:val="005B4D11"/>
    <w:rsid w:val="00660D36"/>
    <w:rsid w:val="00760089"/>
    <w:rsid w:val="00816BB0"/>
    <w:rsid w:val="00827AEF"/>
    <w:rsid w:val="00B34770"/>
    <w:rsid w:val="00B90165"/>
    <w:rsid w:val="00C83CD4"/>
    <w:rsid w:val="00C94D97"/>
    <w:rsid w:val="00DB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A67E1"/>
  <w15:docId w15:val="{DC608298-015C-46F7-93E6-3E9B22D2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pPr>
        <w:spacing w:after="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205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553"/>
  </w:style>
  <w:style w:type="paragraph" w:styleId="Footer">
    <w:name w:val="footer"/>
    <w:basedOn w:val="Normal"/>
    <w:link w:val="FooterChar"/>
    <w:uiPriority w:val="99"/>
    <w:unhideWhenUsed/>
    <w:rsid w:val="00205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DIVINE 6.0</cp:lastModifiedBy>
  <cp:revision>13</cp:revision>
  <cp:lastPrinted>2022-08-07T05:16:00Z</cp:lastPrinted>
  <dcterms:created xsi:type="dcterms:W3CDTF">2022-08-07T04:59:00Z</dcterms:created>
  <dcterms:modified xsi:type="dcterms:W3CDTF">2022-08-07T05:17:00Z</dcterms:modified>
</cp:coreProperties>
</file>